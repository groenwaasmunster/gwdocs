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B1715E" w14:textId="4BAAB709" w:rsidR="00521DBC" w:rsidRDefault="008F1C10">
      <w:r>
        <w:t>Geachte burgemeester</w:t>
      </w:r>
    </w:p>
    <w:p w14:paraId="058B9E60" w14:textId="22D4288E" w:rsidR="008F1C10" w:rsidRDefault="008F1C10">
      <w:r>
        <w:t>Geachte schepenen</w:t>
      </w:r>
    </w:p>
    <w:p w14:paraId="53D32DD6" w14:textId="77777777" w:rsidR="008F1C10" w:rsidRDefault="008F1C10"/>
    <w:p w14:paraId="5202314D" w14:textId="7C6CD6EF" w:rsidR="006A7A5B" w:rsidRPr="006A7A5B" w:rsidRDefault="006A7A5B" w:rsidP="006A7A5B">
      <w:r w:rsidRPr="006A7A5B">
        <w:t>De klimaatverandering legt een steeds grotere druk op onze landbouw, terwijl ook onze natuurgebieden kreunen onder langdurige droogte en versnippering. Extra verharding in onze kostbare open ruimte kunnen we ons niet veroorloven.</w:t>
      </w:r>
      <w:r>
        <w:t xml:space="preserve"> </w:t>
      </w:r>
      <w:r w:rsidRPr="006A7A5B">
        <w:t xml:space="preserve">Tegelijk </w:t>
      </w:r>
      <w:r w:rsidR="0070335D">
        <w:t>hebben</w:t>
      </w:r>
      <w:r w:rsidRPr="006A7A5B">
        <w:t xml:space="preserve"> steeds meer mensen moeite om de eindjes aan elkaar te knopen, en stelt de vergrijzing ons woonmodel op de proef.</w:t>
      </w:r>
      <w:r>
        <w:t xml:space="preserve"> </w:t>
      </w:r>
      <w:r w:rsidRPr="006A7A5B">
        <w:t>Ook onze democratie staat onder druk. Vertrouwen en betrokkenheid nemen af, terwijl de nood aan transparant en zorgzaam bestuur net groter is dan ooit.</w:t>
      </w:r>
    </w:p>
    <w:p w14:paraId="6738CD20" w14:textId="77777777" w:rsidR="001E6E0F" w:rsidRPr="001E6E0F" w:rsidRDefault="001E6E0F" w:rsidP="001E6E0F">
      <w:r w:rsidRPr="001E6E0F">
        <w:t>Dat er veel werk op de plank ligt voor het bestuur, is duidelijk. En hoewel dat vaak wordt gezegd, is deze legislatuur écht cruciaal om op tal van belangrijke thema’s het tij te keren. Bij Groen Waasmunster maken we ons ernstig zorgen over deze uitdagingen. Omdat wij, net als jullie, het beste willen voor Waasmunster en zijn inwoners, delen we graag onze prioriteiten voor de komende jaren. We doen dat nu, terwijl jullie volop werken aan het meerjarenbeleidsplan, omdat we liever constructief meedenken dan achteraf kritiek te geven.</w:t>
      </w:r>
    </w:p>
    <w:p w14:paraId="1F1ADF15" w14:textId="23ECD0F1" w:rsidR="00AD2D10" w:rsidRDefault="00AD2D10">
      <w:pPr>
        <w:rPr>
          <w:szCs w:val="20"/>
        </w:rPr>
      </w:pPr>
      <w:r w:rsidRPr="00676585">
        <w:rPr>
          <w:szCs w:val="20"/>
        </w:rPr>
        <w:t xml:space="preserve">De klimaatcrisis treft ons allemaal maar de </w:t>
      </w:r>
      <w:proofErr w:type="spellStart"/>
      <w:r w:rsidRPr="00676585">
        <w:rPr>
          <w:szCs w:val="20"/>
        </w:rPr>
        <w:t>kwetsbaarsten</w:t>
      </w:r>
      <w:proofErr w:type="spellEnd"/>
      <w:r w:rsidRPr="00676585">
        <w:rPr>
          <w:szCs w:val="20"/>
        </w:rPr>
        <w:t xml:space="preserve"> eerst</w:t>
      </w:r>
      <w:r>
        <w:rPr>
          <w:szCs w:val="20"/>
        </w:rPr>
        <w:t xml:space="preserve">. </w:t>
      </w:r>
      <w:r w:rsidRPr="00AD2D10">
        <w:rPr>
          <w:szCs w:val="20"/>
        </w:rPr>
        <w:t>De gemeente moet een voorbeeld zijn voor de inwoners en moet een beleid voeren dat de klimaatvriendelijke optie de logische optie maakt.</w:t>
      </w:r>
      <w:r>
        <w:rPr>
          <w:szCs w:val="20"/>
        </w:rPr>
        <w:t xml:space="preserve"> Prioritaire acties hierbij zijn:</w:t>
      </w:r>
    </w:p>
    <w:p w14:paraId="4EE2B6BF" w14:textId="77777777" w:rsidR="00AD2D10" w:rsidRDefault="00AD2D10" w:rsidP="00AD2D10">
      <w:pPr>
        <w:pStyle w:val="Lijstalinea"/>
        <w:numPr>
          <w:ilvl w:val="0"/>
          <w:numId w:val="2"/>
        </w:numPr>
        <w:spacing w:after="40" w:line="240" w:lineRule="auto"/>
        <w:rPr>
          <w:lang w:val="nl-NL"/>
        </w:rPr>
      </w:pPr>
      <w:r>
        <w:rPr>
          <w:lang w:val="nl-NL"/>
        </w:rPr>
        <w:t>De gemeente plaatst zoveel mogelijk zonnepanelen op openbare gebouwen en laat inwoners mee participeren in de energieproductie. Hiervoor kijken we prioritair naar de financieel zwakkere inwoners.</w:t>
      </w:r>
    </w:p>
    <w:p w14:paraId="74A8C852" w14:textId="573A4ED4" w:rsidR="00AD2D10" w:rsidRDefault="00AD2D10" w:rsidP="00AD2D10">
      <w:pPr>
        <w:pStyle w:val="Lijstalinea"/>
        <w:numPr>
          <w:ilvl w:val="0"/>
          <w:numId w:val="2"/>
        </w:numPr>
        <w:spacing w:after="40"/>
        <w:rPr>
          <w:lang w:val="nl-NL"/>
        </w:rPr>
      </w:pPr>
      <w:r>
        <w:rPr>
          <w:lang w:val="nl-NL"/>
        </w:rPr>
        <w:t xml:space="preserve">Een stedenbouwkundige verordening beperkt verharding zoveel mogelijk en legt een ambitieus hergebruik van hemelwater en waterbuffering op. Kunstgras en kunststoffen afsluitingen worden niet meer vergund. Voor </w:t>
      </w:r>
      <w:proofErr w:type="spellStart"/>
      <w:r>
        <w:rPr>
          <w:lang w:val="nl-NL"/>
        </w:rPr>
        <w:t>KMO’s</w:t>
      </w:r>
      <w:proofErr w:type="spellEnd"/>
      <w:r>
        <w:rPr>
          <w:lang w:val="nl-NL"/>
        </w:rPr>
        <w:t xml:space="preserve"> of grotere gebouwen worden groendaken opgelegd</w:t>
      </w:r>
      <w:r w:rsidR="00B41E5F">
        <w:rPr>
          <w:lang w:val="nl-NL"/>
        </w:rPr>
        <w:t>, met minimaal 50% inheemse kruiden</w:t>
      </w:r>
      <w:r>
        <w:rPr>
          <w:lang w:val="nl-NL"/>
        </w:rPr>
        <w:t xml:space="preserve">. Voor kleinere of bestaande woningen kunnen groendaken worden gestimuleerd via groepsaankopen, </w:t>
      </w:r>
      <w:r w:rsidR="00B41E5F">
        <w:rPr>
          <w:lang w:val="nl-NL"/>
        </w:rPr>
        <w:t xml:space="preserve">subsidies, </w:t>
      </w:r>
      <w:r>
        <w:rPr>
          <w:lang w:val="nl-NL"/>
        </w:rPr>
        <w:t>infosessies of gratis stabiliteitsadvies.</w:t>
      </w:r>
    </w:p>
    <w:p w14:paraId="0DA63444" w14:textId="334AD8CC" w:rsidR="00B41E5F" w:rsidRDefault="00B41E5F" w:rsidP="00B41E5F">
      <w:pPr>
        <w:pStyle w:val="Lijstalinea"/>
        <w:numPr>
          <w:ilvl w:val="0"/>
          <w:numId w:val="2"/>
        </w:numPr>
        <w:spacing w:after="40"/>
        <w:rPr>
          <w:lang w:val="nl-NL"/>
        </w:rPr>
      </w:pPr>
      <w:r>
        <w:rPr>
          <w:lang w:val="nl-NL"/>
        </w:rPr>
        <w:t xml:space="preserve">In samenwerking met </w:t>
      </w:r>
      <w:proofErr w:type="spellStart"/>
      <w:r>
        <w:rPr>
          <w:lang w:val="nl-NL"/>
        </w:rPr>
        <w:t>Interwaas</w:t>
      </w:r>
      <w:proofErr w:type="spellEnd"/>
      <w:r>
        <w:rPr>
          <w:lang w:val="nl-NL"/>
        </w:rPr>
        <w:t xml:space="preserve"> willen we inzetten op collectieve wijkrenovatieprojecten. We zetten een pilootproject (vb. Kapelwijk) op dat nadien verder kan worden uitgerold. We willen ook samen </w:t>
      </w:r>
      <w:r w:rsidR="0070335D">
        <w:rPr>
          <w:lang w:val="nl-NL"/>
        </w:rPr>
        <w:t xml:space="preserve">met </w:t>
      </w:r>
      <w:r>
        <w:rPr>
          <w:lang w:val="nl-NL"/>
        </w:rPr>
        <w:t>sociale huisvestingsmaatschappij de Tuinwijk een aanpak uitdokteren om de renovatie van de Hollandse Molenwijk uit te voeren en hiermee ook de wijk op te waarderen.</w:t>
      </w:r>
    </w:p>
    <w:p w14:paraId="3B56D8E1" w14:textId="603F2436" w:rsidR="00B41E5F" w:rsidRDefault="00B41E5F" w:rsidP="00B41E5F">
      <w:pPr>
        <w:pStyle w:val="Lijstalinea"/>
        <w:numPr>
          <w:ilvl w:val="0"/>
          <w:numId w:val="2"/>
        </w:numPr>
        <w:spacing w:after="40"/>
        <w:rPr>
          <w:lang w:val="nl-NL"/>
        </w:rPr>
      </w:pPr>
      <w:r>
        <w:rPr>
          <w:lang w:val="nl-NL"/>
        </w:rPr>
        <w:t>Waasmunster voert een klimaat- en ecologietoets uit bij alle beleidsbeslissingen, zo moet ervoor worden gezorgd dat geen enkel besluit in strijd is met de klimaat- en natuurdoelstellingen. Als inspiratie kan bijvoorbeeld “</w:t>
      </w:r>
      <w:proofErr w:type="spellStart"/>
      <w:r>
        <w:rPr>
          <w:lang w:val="nl-NL"/>
        </w:rPr>
        <w:t>climate</w:t>
      </w:r>
      <w:proofErr w:type="spellEnd"/>
      <w:r>
        <w:rPr>
          <w:lang w:val="nl-NL"/>
        </w:rPr>
        <w:t xml:space="preserve"> </w:t>
      </w:r>
      <w:proofErr w:type="spellStart"/>
      <w:r>
        <w:rPr>
          <w:lang w:val="nl-NL"/>
        </w:rPr>
        <w:t>budgeting</w:t>
      </w:r>
      <w:proofErr w:type="spellEnd"/>
      <w:r>
        <w:rPr>
          <w:lang w:val="nl-NL"/>
        </w:rPr>
        <w:t>” worden toegepast zoals in Sint-Gillis Brussel.</w:t>
      </w:r>
    </w:p>
    <w:p w14:paraId="7ADDFB32" w14:textId="1FA5C611" w:rsidR="00AD2D10" w:rsidRDefault="00AD2D10" w:rsidP="005C775F"/>
    <w:p w14:paraId="61DF30A9" w14:textId="53D74B60" w:rsidR="005C775F" w:rsidRDefault="005C775F" w:rsidP="005C775F">
      <w:r>
        <w:t>Hoe we met klimaatadaptatie en -mitigatie omgaan is ook een ruimtelijk vraagstuk. En laat ruimte nu net een van de belangrijkste</w:t>
      </w:r>
      <w:r w:rsidR="00BE1DE3">
        <w:t xml:space="preserve">, doch meest complexe bevoegdheden zijn van een lokaal bestuur. We zagen in het vorige meerjarenbeleidsplan dat veel ruimtelijke vraagstukken werden behandeld, veel van deze vragen </w:t>
      </w:r>
      <w:r w:rsidR="00B92EC0">
        <w:t>bleven echter onbeantwoord en worden vermoedelijk doorgeschoven naar deze legislatuur. Nauw samen met ons ruimtegebruik hangt onze natuurlijke structuur.</w:t>
      </w:r>
      <w:r w:rsidR="00B568C1">
        <w:t xml:space="preserve"> Onze biodiversiteit is in crisis, deze legislatuur is een cruciaal moment om </w:t>
      </w:r>
      <w:r w:rsidR="00B568C1">
        <w:lastRenderedPageBreak/>
        <w:t>werk te maken van het beschermen en versterken van onze natuurlijke omgeving. Onze prioriteiten voor ruimte &amp; natuur zijn:</w:t>
      </w:r>
    </w:p>
    <w:p w14:paraId="2D2EAF51" w14:textId="41A85178" w:rsidR="0067383A" w:rsidRDefault="0067383A" w:rsidP="00B568C1">
      <w:pPr>
        <w:pStyle w:val="Lijstalinea"/>
        <w:numPr>
          <w:ilvl w:val="0"/>
          <w:numId w:val="6"/>
        </w:numPr>
        <w:rPr>
          <w:ins w:id="0" w:author="Hans Masuy" w:date="2025-06-01T11:39:00Z" w16du:dateUtc="2025-06-01T09:39:00Z"/>
        </w:rPr>
      </w:pPr>
      <w:ins w:id="1" w:author="Hans Masuy" w:date="2025-06-01T11:37:00Z" w16du:dateUtc="2025-06-01T09:37:00Z">
        <w:r>
          <w:t xml:space="preserve">Het Gewestelijk Ruimtelijk </w:t>
        </w:r>
        <w:proofErr w:type="spellStart"/>
        <w:r>
          <w:t>UitvoeringsPlan</w:t>
        </w:r>
        <w:proofErr w:type="spellEnd"/>
        <w:r>
          <w:t xml:space="preserve"> Durmevallei is in volle uitwerk</w:t>
        </w:r>
      </w:ins>
      <w:ins w:id="2" w:author="Hans Masuy" w:date="2025-06-01T11:38:00Z" w16du:dateUtc="2025-06-01T09:38:00Z">
        <w:r>
          <w:t xml:space="preserve">ing door overheidsdiensten, met participatie van Waasmunster. </w:t>
        </w:r>
      </w:ins>
      <w:ins w:id="3" w:author="Hans Masuy" w:date="2025-06-01T11:50:00Z" w16du:dateUtc="2025-06-01T09:50:00Z">
        <w:r w:rsidR="00D23F6C">
          <w:t xml:space="preserve">Grote delen van dat </w:t>
        </w:r>
      </w:ins>
      <w:ins w:id="4" w:author="Hans Masuy" w:date="2025-06-01T11:38:00Z" w16du:dateUtc="2025-06-01T09:38:00Z">
        <w:r>
          <w:t>GRUP betref</w:t>
        </w:r>
      </w:ins>
      <w:ins w:id="5" w:author="Hans Masuy" w:date="2025-06-01T11:50:00Z" w16du:dateUtc="2025-06-01T09:50:00Z">
        <w:r w:rsidR="00D23F6C">
          <w:t>fen</w:t>
        </w:r>
      </w:ins>
      <w:ins w:id="6" w:author="Hans Masuy" w:date="2025-06-01T11:38:00Z" w16du:dateUtc="2025-06-01T09:38:00Z">
        <w:r>
          <w:t xml:space="preserve"> Waasmunsters grondgebied. </w:t>
        </w:r>
      </w:ins>
      <w:ins w:id="7" w:author="Hans Masuy" w:date="2025-06-01T11:48:00Z" w16du:dateUtc="2025-06-01T09:48:00Z">
        <w:r w:rsidR="00D23F6C">
          <w:t>Waasmunster is een gemee</w:t>
        </w:r>
      </w:ins>
      <w:ins w:id="8" w:author="Hans Masuy" w:date="2025-06-01T11:49:00Z" w16du:dateUtc="2025-06-01T09:49:00Z">
        <w:r w:rsidR="00D23F6C">
          <w:t>nte met relatief gespro</w:t>
        </w:r>
      </w:ins>
      <w:ins w:id="9" w:author="Hans Masuy" w:date="2025-06-01T11:50:00Z" w16du:dateUtc="2025-06-01T09:50:00Z">
        <w:r w:rsidR="00D23F6C">
          <w:t xml:space="preserve">ken </w:t>
        </w:r>
      </w:ins>
      <w:ins w:id="10" w:author="Hans Masuy" w:date="2025-06-01T11:49:00Z" w16du:dateUtc="2025-06-01T09:49:00Z">
        <w:r w:rsidR="00D23F6C">
          <w:t>veel groen en natuur, waardoor helaas de noodzaak dat te behouden sterk lijkt te vervagen</w:t>
        </w:r>
      </w:ins>
      <w:ins w:id="11" w:author="Hans Masuy" w:date="2025-06-01T11:54:00Z" w16du:dateUtc="2025-06-01T09:54:00Z">
        <w:r w:rsidR="00D23F6C">
          <w:t>, met een nauwe focus op landbouw</w:t>
        </w:r>
      </w:ins>
      <w:ins w:id="12" w:author="Hans Masuy" w:date="2025-06-01T11:49:00Z" w16du:dateUtc="2025-06-01T09:49:00Z">
        <w:r w:rsidR="00D23F6C">
          <w:t>.</w:t>
        </w:r>
      </w:ins>
      <w:ins w:id="13" w:author="Hans Masuy" w:date="2025-06-01T11:55:00Z" w16du:dateUtc="2025-06-01T09:55:00Z">
        <w:r w:rsidR="00D23F6C">
          <w:t xml:space="preserve"> Er is geen tegenstelling tussen landbouw en natuur in dit GRUP behalve in de perceptie. Wij pleiten voor een open vi</w:t>
        </w:r>
      </w:ins>
      <w:ins w:id="14" w:author="Hans Masuy" w:date="2025-06-01T11:56:00Z" w16du:dateUtc="2025-06-01T09:56:00Z">
        <w:r w:rsidR="00D23F6C">
          <w:t>zier waarbij Groen WM en natuurverenigingen actief worden betrokken bij de besprekingen en beslissingen.</w:t>
        </w:r>
      </w:ins>
    </w:p>
    <w:p w14:paraId="50078F52" w14:textId="4EEC9D27" w:rsidR="0067383A" w:rsidRDefault="0067383A" w:rsidP="00B568C1">
      <w:pPr>
        <w:pStyle w:val="Lijstalinea"/>
        <w:numPr>
          <w:ilvl w:val="0"/>
          <w:numId w:val="6"/>
        </w:numPr>
        <w:rPr>
          <w:ins w:id="15" w:author="Hans Masuy" w:date="2025-06-01T11:37:00Z" w16du:dateUtc="2025-06-01T09:37:00Z"/>
        </w:rPr>
      </w:pPr>
      <w:ins w:id="16" w:author="Hans Masuy" w:date="2025-06-01T11:39:00Z" w16du:dateUtc="2025-06-01T09:39:00Z">
        <w:r>
          <w:t xml:space="preserve">Wij bepleiten het toetreden van Waasmunster tot het Nationaal Park Scheldevallei. </w:t>
        </w:r>
      </w:ins>
      <w:ins w:id="17" w:author="Hans Masuy" w:date="2025-06-01T11:40:00Z" w16du:dateUtc="2025-06-01T09:40:00Z">
        <w:r>
          <w:t>Waasmunster ligt midden</w:t>
        </w:r>
      </w:ins>
      <w:ins w:id="18" w:author="Hans Masuy" w:date="2025-06-01T11:48:00Z" w16du:dateUtc="2025-06-01T09:48:00Z">
        <w:r w:rsidR="00D23F6C">
          <w:t xml:space="preserve"> </w:t>
        </w:r>
      </w:ins>
      <w:ins w:id="19" w:author="Hans Masuy" w:date="2025-06-01T11:40:00Z" w16du:dateUtc="2025-06-01T09:40:00Z">
        <w:r>
          <w:t>in het visiegebied van dit Park</w:t>
        </w:r>
      </w:ins>
      <w:ins w:id="20" w:author="Hans Masuy" w:date="2025-06-01T11:41:00Z" w16du:dateUtc="2025-06-01T09:41:00Z">
        <w:r>
          <w:t xml:space="preserve"> en herbergt grote natuurwaarden. Waasmunster schrapte last-minute zijn toetreding bij de oprichting in 2024, omwille van een gepercipieerde </w:t>
        </w:r>
      </w:ins>
      <w:ins w:id="21" w:author="Hans Masuy" w:date="2025-06-01T11:42:00Z" w16du:dateUtc="2025-06-01T09:42:00Z">
        <w:r>
          <w:t>bedreiging voor landbouw en vermeende aantasting van eigenaarsrechten. Geen van beide zijn reëel en dat is verankerd in</w:t>
        </w:r>
      </w:ins>
      <w:ins w:id="22" w:author="Hans Masuy" w:date="2025-06-01T11:43:00Z" w16du:dateUtc="2025-06-01T09:43:00Z">
        <w:r>
          <w:t xml:space="preserve"> decreten en statuten. Een toetreding zou Waasmunster ook toegang geven tot recreatieve </w:t>
        </w:r>
      </w:ins>
      <w:ins w:id="23" w:author="Hans Masuy" w:date="2025-06-01T11:44:00Z" w16du:dateUtc="2025-06-01T09:44:00Z">
        <w:r>
          <w:t>initiatieven die tot openstelling</w:t>
        </w:r>
      </w:ins>
      <w:ins w:id="24" w:author="Hans Masuy" w:date="2025-06-01T11:48:00Z" w16du:dateUtc="2025-06-01T09:48:00Z">
        <w:r w:rsidR="00D23F6C">
          <w:t>, zichtbaarheid en neveninkomsten leiden.</w:t>
        </w:r>
      </w:ins>
    </w:p>
    <w:p w14:paraId="46DAB51B" w14:textId="07FA6CDA" w:rsidR="00B568C1" w:rsidRDefault="00B568C1" w:rsidP="00B568C1">
      <w:pPr>
        <w:pStyle w:val="Lijstalinea"/>
        <w:numPr>
          <w:ilvl w:val="0"/>
          <w:numId w:val="6"/>
        </w:numPr>
      </w:pPr>
      <w:r>
        <w:t>Het ruimtelijke structuurplan van Waasmunster is verouderd</w:t>
      </w:r>
      <w:r w:rsidR="00420F18">
        <w:t xml:space="preserve"> en veel ruimtelijke keuzes worden ad hoc gemaakt</w:t>
      </w:r>
      <w:r>
        <w:t xml:space="preserve">. Waasmunster staat voor verschillende uitdagingen rond wonen, versnippering, klimaatverandering, mobiliteit… die een strategische visie vereisen </w:t>
      </w:r>
      <w:proofErr w:type="gramStart"/>
      <w:r>
        <w:t>inzake</w:t>
      </w:r>
      <w:proofErr w:type="gramEnd"/>
      <w:r>
        <w:t xml:space="preserve"> de omgang met onze ruimte. Hiervoor is de opmaak van een beleidsplan ruimte essentieel. Aan de strategische, lange termijnvisie kunnen verschillende </w:t>
      </w:r>
      <w:r w:rsidR="00420F18">
        <w:t xml:space="preserve">flexibele </w:t>
      </w:r>
      <w:r>
        <w:t>beleidskaders worden aangehaakt. Hierbij denken we, niet gelimiteerd, aan:</w:t>
      </w:r>
    </w:p>
    <w:p w14:paraId="3AD98798" w14:textId="145E4885" w:rsidR="00B568C1" w:rsidRDefault="00B568C1" w:rsidP="00B568C1">
      <w:pPr>
        <w:pStyle w:val="Lijstalinea"/>
        <w:numPr>
          <w:ilvl w:val="1"/>
          <w:numId w:val="6"/>
        </w:numPr>
      </w:pPr>
      <w:proofErr w:type="spellStart"/>
      <w:r>
        <w:t>Ontsnippering</w:t>
      </w:r>
      <w:proofErr w:type="spellEnd"/>
      <w:r>
        <w:t xml:space="preserve"> en versterking natuurlijke structuren</w:t>
      </w:r>
    </w:p>
    <w:p w14:paraId="691358B5" w14:textId="4D304D21" w:rsidR="00392261" w:rsidRDefault="00392261" w:rsidP="00B568C1">
      <w:pPr>
        <w:pStyle w:val="Lijstalinea"/>
        <w:numPr>
          <w:ilvl w:val="1"/>
          <w:numId w:val="6"/>
        </w:numPr>
      </w:pPr>
      <w:r>
        <w:t>De Durmevallei</w:t>
      </w:r>
    </w:p>
    <w:p w14:paraId="1E458BFE" w14:textId="437C859A" w:rsidR="00B568C1" w:rsidRDefault="00B568C1" w:rsidP="00B568C1">
      <w:pPr>
        <w:pStyle w:val="Lijstalinea"/>
        <w:numPr>
          <w:ilvl w:val="1"/>
          <w:numId w:val="6"/>
        </w:numPr>
      </w:pPr>
      <w:r>
        <w:t xml:space="preserve">Wonen in Waasmunster: kernversterking en </w:t>
      </w:r>
      <w:r w:rsidR="00420F18">
        <w:t>landelijke gebieden</w:t>
      </w:r>
    </w:p>
    <w:p w14:paraId="742761FF" w14:textId="66C01986" w:rsidR="00420F18" w:rsidRDefault="00420F18" w:rsidP="00B568C1">
      <w:pPr>
        <w:pStyle w:val="Lijstalinea"/>
        <w:numPr>
          <w:ilvl w:val="1"/>
          <w:numId w:val="6"/>
        </w:numPr>
      </w:pPr>
      <w:r>
        <w:t>Duurzame mobiliteit</w:t>
      </w:r>
    </w:p>
    <w:p w14:paraId="027CB6EB" w14:textId="2A6B6086" w:rsidR="00420F18" w:rsidRDefault="00420F18" w:rsidP="00B568C1">
      <w:pPr>
        <w:pStyle w:val="Lijstalinea"/>
        <w:numPr>
          <w:ilvl w:val="1"/>
          <w:numId w:val="6"/>
        </w:numPr>
      </w:pPr>
      <w:r>
        <w:t>…</w:t>
      </w:r>
    </w:p>
    <w:p w14:paraId="0CDBDE87" w14:textId="7E839AEF" w:rsidR="00420F18" w:rsidRDefault="00420F18" w:rsidP="00420F18">
      <w:pPr>
        <w:pStyle w:val="Lijstalinea"/>
      </w:pPr>
      <w:r>
        <w:t>Op basis van dit plan en de beleidskaders kunnen bindende verordeningen en ruimtelijke uitvoeringsplannen worden opgemaakt. We vinden dat Waasmunster hier dringend werk van moet maken.</w:t>
      </w:r>
    </w:p>
    <w:p w14:paraId="1F2071EE" w14:textId="77777777" w:rsidR="00420F18" w:rsidRPr="00594A63" w:rsidRDefault="00420F18" w:rsidP="00420F18">
      <w:pPr>
        <w:pStyle w:val="Lijstalinea"/>
        <w:numPr>
          <w:ilvl w:val="0"/>
          <w:numId w:val="7"/>
        </w:numPr>
        <w:spacing w:after="40"/>
      </w:pPr>
      <w:r>
        <w:t xml:space="preserve">Boskap moet fysiek worden gecompenseerd op het </w:t>
      </w:r>
      <w:proofErr w:type="spellStart"/>
      <w:r>
        <w:t>Waasmunsterse</w:t>
      </w:r>
      <w:proofErr w:type="spellEnd"/>
      <w:r>
        <w:t xml:space="preserve"> grondgebied en niet via veelal te lage financiële compensatie.</w:t>
      </w:r>
    </w:p>
    <w:p w14:paraId="3FC7C952" w14:textId="643E5DA9" w:rsidR="00420F18" w:rsidRDefault="00420F18" w:rsidP="00420F18">
      <w:pPr>
        <w:pStyle w:val="Lijstalinea"/>
        <w:numPr>
          <w:ilvl w:val="0"/>
          <w:numId w:val="6"/>
        </w:numPr>
      </w:pPr>
      <w:r>
        <w:t xml:space="preserve">Waasmunster behaalt het certificaat </w:t>
      </w:r>
      <w:proofErr w:type="spellStart"/>
      <w:r>
        <w:t>Natuurinclusief</w:t>
      </w:r>
      <w:proofErr w:type="spellEnd"/>
      <w:r>
        <w:t xml:space="preserve"> Werken (NIWE) van COPRO. Dit toont dat Waasmunster natuurinclusiviteit en duurzaamheid in al zijn projecten hoog in het vaandel draagt.</w:t>
      </w:r>
    </w:p>
    <w:p w14:paraId="50CFDD0E" w14:textId="06FD9834" w:rsidR="00420F18" w:rsidRPr="00420F18" w:rsidRDefault="00420F18" w:rsidP="00420F18">
      <w:pPr>
        <w:pStyle w:val="Lijstalinea"/>
        <w:numPr>
          <w:ilvl w:val="0"/>
          <w:numId w:val="6"/>
        </w:numPr>
      </w:pPr>
      <w:r w:rsidRPr="00420F18">
        <w:t xml:space="preserve">Wij willen de landbouwers informeren en meenemen richting agro-ecologie: hoe koolstof vasthouden, bloemenranden als </w:t>
      </w:r>
      <w:proofErr w:type="spellStart"/>
      <w:r w:rsidRPr="00420F18">
        <w:t>eco</w:t>
      </w:r>
      <w:proofErr w:type="spellEnd"/>
      <w:r w:rsidRPr="00420F18">
        <w:t>-passage, vermijden pesticiden en vermijden van afstroming. Hiervoor werken we samen met partners vanuit de natuur- en landbouwwereld (bijvoorbeeld het project “Boer zoekt natuur, natuur zoekt boer”). We ontzorgen landbouwers die een stap richting duurzaamheid willen zetten zoveel mogelijk in hun administratie.</w:t>
      </w:r>
    </w:p>
    <w:p w14:paraId="750CAB9D" w14:textId="284818BD" w:rsidR="00420F18" w:rsidRDefault="00420F18" w:rsidP="00420F18">
      <w:pPr>
        <w:pStyle w:val="Lijstalinea"/>
        <w:numPr>
          <w:ilvl w:val="0"/>
          <w:numId w:val="6"/>
        </w:numPr>
      </w:pPr>
      <w:r>
        <w:t xml:space="preserve">Tuinen </w:t>
      </w:r>
      <w:r w:rsidR="00392261">
        <w:t xml:space="preserve">vormen een belangrijk onderdeel van onze gemeente. We willen inwoners aanzetten om hun tuinen </w:t>
      </w:r>
      <w:proofErr w:type="spellStart"/>
      <w:r w:rsidR="00392261">
        <w:t>biodiverser</w:t>
      </w:r>
      <w:proofErr w:type="spellEnd"/>
      <w:r w:rsidR="00392261">
        <w:t xml:space="preserve"> in te richten. Hiervoor stappen we in het </w:t>
      </w:r>
      <w:proofErr w:type="spellStart"/>
      <w:r w:rsidR="00392261">
        <w:t>Tuinrangers</w:t>
      </w:r>
      <w:proofErr w:type="spellEnd"/>
      <w:r w:rsidR="00392261">
        <w:t>-initiatief of een gelijkwaardig alternatief.</w:t>
      </w:r>
    </w:p>
    <w:p w14:paraId="59AE7659" w14:textId="77777777" w:rsidR="00392261" w:rsidRDefault="00392261" w:rsidP="00392261">
      <w:pPr>
        <w:pStyle w:val="Lijstalinea"/>
        <w:numPr>
          <w:ilvl w:val="0"/>
          <w:numId w:val="6"/>
        </w:numPr>
        <w:spacing w:after="40" w:line="240" w:lineRule="auto"/>
      </w:pPr>
      <w:r>
        <w:t xml:space="preserve">Fietsstraten of éénrichtingsstraten met zone 30 hebben de potentie om omgevormd te worden tot tuinstraten met veel groen, infiltreerbare </w:t>
      </w:r>
      <w:proofErr w:type="spellStart"/>
      <w:r>
        <w:t>halfverharding</w:t>
      </w:r>
      <w:proofErr w:type="spellEnd"/>
      <w:r>
        <w:t xml:space="preserve">, wadi’s en plaatsen </w:t>
      </w:r>
      <w:r>
        <w:lastRenderedPageBreak/>
        <w:t>tot ontmoeting. Hierbij denken we vooral aan de centrumstraten waar momenteel weinig tot geen straatgroen is.</w:t>
      </w:r>
    </w:p>
    <w:p w14:paraId="2B78F07B" w14:textId="77777777" w:rsidR="00392261" w:rsidRDefault="00392261" w:rsidP="00392261"/>
    <w:p w14:paraId="3DB265A9" w14:textId="3856FC83" w:rsidR="00392261" w:rsidRDefault="00392261" w:rsidP="00392261">
      <w:r>
        <w:t xml:space="preserve">De invulling van onze ruimte bepaalt ook hoe wij wonen. Echter is het ongewenst om nog veel vrije ruimte in te nemen. Anderzijds is een </w:t>
      </w:r>
      <w:r w:rsidRPr="00B301AA">
        <w:t>kwalitatief dak boven het hoofd de basis om te kunnen werken en deel te nemen aan het gemeenschapsleven.</w:t>
      </w:r>
      <w:r w:rsidR="003C6CFC">
        <w:t xml:space="preserve"> Deze uitdagingen moeten worden verzoend in de komende legislatuur. Hiervoor denken wij aan:</w:t>
      </w:r>
    </w:p>
    <w:p w14:paraId="1A676BC3" w14:textId="77777777" w:rsidR="003C6CFC" w:rsidRDefault="003C6CFC" w:rsidP="003C6CFC">
      <w:pPr>
        <w:pStyle w:val="Lijstalinea"/>
        <w:numPr>
          <w:ilvl w:val="0"/>
          <w:numId w:val="9"/>
        </w:numPr>
        <w:spacing w:after="40"/>
      </w:pPr>
      <w:r w:rsidRPr="00DA2FF5">
        <w:t>De dorpskernen worden verdicht met kwaliteitsvolle woonprojecten met vormen van geschakelde en gestapelde woningbouw, met hedendaagse architectuur en met oog voor de goede ruimtelijke ordening.</w:t>
      </w:r>
      <w:r>
        <w:t xml:space="preserve"> </w:t>
      </w:r>
      <w:r w:rsidRPr="00DA2FF5">
        <w:t>Uiteraard moet hierbij steeds de nodige aandacht worden besteed aan de ruimtelijke context met de juiste schaal en dichtheid op de juiste plaats.</w:t>
      </w:r>
    </w:p>
    <w:p w14:paraId="1F889C15" w14:textId="69268092" w:rsidR="003C6CFC" w:rsidRPr="003C6CFC" w:rsidRDefault="003C6CFC" w:rsidP="003C6CFC">
      <w:pPr>
        <w:pStyle w:val="Lijstalinea"/>
        <w:numPr>
          <w:ilvl w:val="0"/>
          <w:numId w:val="9"/>
        </w:numPr>
      </w:pPr>
      <w:r w:rsidRPr="003C6CFC">
        <w:t xml:space="preserve">Nieuwe wijken op vrijgekomen percelen (bijvoorbeeld </w:t>
      </w:r>
      <w:proofErr w:type="spellStart"/>
      <w:r w:rsidRPr="003C6CFC">
        <w:t>Hoogendonck</w:t>
      </w:r>
      <w:proofErr w:type="spellEnd"/>
      <w:r w:rsidRPr="003C6CFC">
        <w:t xml:space="preserve">) zijn per definitie groene, duurzame wijken. Deze wijken bestaan voor minstens 25% uit kwalitatief groen en hebben een duurzame en collectieve energie- en warmteopwekking. Daarnaast bevatten zij een goede mix van betaalbaar (bijvoorbeeld CLT (community land trust, waarbij kopers het huis kopen </w:t>
      </w:r>
      <w:r w:rsidR="008F0A2B">
        <w:t xml:space="preserve">(of bouwen) </w:t>
      </w:r>
      <w:r w:rsidRPr="003C6CFC">
        <w:t>zonder de grond</w:t>
      </w:r>
      <w:r w:rsidR="008F0A2B">
        <w:t xml:space="preserve"> in bezit te hebben</w:t>
      </w:r>
      <w:r w:rsidRPr="003C6CFC">
        <w:t>)) en sociaal wonen. Ook dient er spel en sport mogelijk zijn in de gemeenschappelijke zones.</w:t>
      </w:r>
    </w:p>
    <w:p w14:paraId="73C49EDC" w14:textId="77777777" w:rsidR="003C6CFC" w:rsidRDefault="003C6CFC" w:rsidP="003C6CFC">
      <w:pPr>
        <w:pStyle w:val="Lijstalinea"/>
        <w:numPr>
          <w:ilvl w:val="0"/>
          <w:numId w:val="9"/>
        </w:numPr>
        <w:spacing w:after="40"/>
      </w:pPr>
      <w:r>
        <w:t xml:space="preserve">Discriminatie op de woningmarkt is een no-go voor Waasmunster, we willen een charter opstellen dat discriminatie bestrijdt. Iedere projectontwikkelaar in Waasmunster moet dit charter ondertekenen. </w:t>
      </w:r>
    </w:p>
    <w:p w14:paraId="4221C603" w14:textId="77777777" w:rsidR="003C6CFC" w:rsidRDefault="003C6CFC" w:rsidP="003C6CFC"/>
    <w:p w14:paraId="4412E680" w14:textId="5A08E2E4" w:rsidR="003C6CFC" w:rsidRDefault="003C6CFC" w:rsidP="003C6CFC">
      <w:r>
        <w:t xml:space="preserve">Het woonbeleid is een belangrijk onderdeel van het sociaal beleid. Maar sociaal welzijn is ruimer dan dat. Sociaal welzijn is ervoor zorgen dat iedereen gelijk behandeld wordt, dat financieel zwakkeren op een warme manier vooruit worden geholpen en dat iedereen zichzelf kan zijn en dat de gemeente hen daar volledig in ondersteunt. </w:t>
      </w:r>
      <w:r w:rsidR="00520985">
        <w:t>Enkele ideeën waar wij aan denken om het sociaal welzijn van iedereen te verhogen zijn:</w:t>
      </w:r>
    </w:p>
    <w:p w14:paraId="6E0D5BFA" w14:textId="77777777" w:rsidR="00520985" w:rsidRDefault="00520985" w:rsidP="00520985">
      <w:pPr>
        <w:pStyle w:val="Lijstalinea"/>
        <w:numPr>
          <w:ilvl w:val="0"/>
          <w:numId w:val="12"/>
        </w:numPr>
        <w:spacing w:after="40"/>
      </w:pPr>
      <w:r>
        <w:t xml:space="preserve">We willen een buddywerking opzetten om nieuwkomers te begeleiden na hun aankomst. De buddywerking steunt op vrijwilligers die zich inzetten om de nieuwkomers te helpen met administratie maar ook om de weg te vinden naar het verenigingsleven, om Nederlands te leren en om de leuke plekjes in Waasmunster te leren kennen. We geven de </w:t>
      </w:r>
      <w:proofErr w:type="spellStart"/>
      <w:r>
        <w:t>buddies</w:t>
      </w:r>
      <w:proofErr w:type="spellEnd"/>
      <w:r>
        <w:t xml:space="preserve"> de nodige professionele begeleiding.</w:t>
      </w:r>
    </w:p>
    <w:p w14:paraId="2E68957A" w14:textId="77777777" w:rsidR="00520985" w:rsidRDefault="00520985" w:rsidP="00520985">
      <w:pPr>
        <w:pStyle w:val="Lijstalinea"/>
        <w:numPr>
          <w:ilvl w:val="0"/>
          <w:numId w:val="12"/>
        </w:numPr>
        <w:spacing w:after="40"/>
      </w:pPr>
      <w:r>
        <w:t xml:space="preserve">We zijn streng tegen racisme, homo- en transfobie, seksisme en andere vormen van discriminatie. We willen in het zesde leerjaar een vorming aanbieden rond polarisatie en het herkennen van fake </w:t>
      </w:r>
      <w:proofErr w:type="spellStart"/>
      <w:r>
        <w:t>news</w:t>
      </w:r>
      <w:proofErr w:type="spellEnd"/>
      <w:r>
        <w:t>. Vormingen rond diversiteit en polarisatie kunnen ook voor volwassenen worden aangeboden.</w:t>
      </w:r>
    </w:p>
    <w:p w14:paraId="49064209" w14:textId="2D472A72" w:rsidR="00520985" w:rsidRDefault="00520985" w:rsidP="00520985">
      <w:pPr>
        <w:pStyle w:val="Lijstalinea"/>
        <w:numPr>
          <w:ilvl w:val="0"/>
          <w:numId w:val="12"/>
        </w:numPr>
        <w:spacing w:after="40"/>
      </w:pPr>
      <w:r w:rsidRPr="00A771F2">
        <w:t xml:space="preserve">Mantelzorgers spelen een cruciale rol in het zorglandschap. We organiseren momenten waarop ze elkaar kunnen ontmoeten en ervaringen kunnen uitwisselen. De </w:t>
      </w:r>
      <w:r>
        <w:t>gemeente</w:t>
      </w:r>
      <w:r w:rsidRPr="00A771F2">
        <w:t xml:space="preserve"> kan hier zelf ook het goede voorbeeld geven door een mantelzorgvriendelijk personeelsbeleid te voeren, door mantelzorg bespreekbaar te maken en de mogelijkheid tot flexibele werkregelingen aan te bieden.</w:t>
      </w:r>
    </w:p>
    <w:p w14:paraId="2BE0058C" w14:textId="39E34BE5" w:rsidR="008F0A2B" w:rsidRDefault="008F0A2B" w:rsidP="00520985">
      <w:pPr>
        <w:pStyle w:val="Lijstalinea"/>
        <w:numPr>
          <w:ilvl w:val="0"/>
          <w:numId w:val="12"/>
        </w:numPr>
        <w:spacing w:after="40"/>
      </w:pPr>
      <w:r w:rsidRPr="008F0A2B">
        <w:t>Om wijkwerking en solidariteit te versterken, en ook om dienstverlening naar minder geschoolden te verbeteren</w:t>
      </w:r>
      <w:r>
        <w:t xml:space="preserve"> dient </w:t>
      </w:r>
      <w:r w:rsidRPr="008F0A2B">
        <w:t xml:space="preserve">het </w:t>
      </w:r>
      <w:r>
        <w:t xml:space="preserve">bestuur </w:t>
      </w:r>
      <w:r w:rsidRPr="008F0A2B">
        <w:t>buurt</w:t>
      </w:r>
      <w:r>
        <w:t>- of diensten</w:t>
      </w:r>
      <w:r w:rsidRPr="008F0A2B">
        <w:t xml:space="preserve">centra </w:t>
      </w:r>
      <w:r>
        <w:t xml:space="preserve">te faciliteren, zoals bijvoorbeeld in Zele gebeurt. </w:t>
      </w:r>
      <w:r w:rsidRPr="008F0A2B">
        <w:t xml:space="preserve">In een recente bevraging </w:t>
      </w:r>
      <w:r>
        <w:t xml:space="preserve">bij </w:t>
      </w:r>
      <w:r w:rsidRPr="008F0A2B">
        <w:t>300 senioren van Waasmunster staat een grote meerderheid positief tegenover dit voorstel</w:t>
      </w:r>
    </w:p>
    <w:p w14:paraId="071BC7DA" w14:textId="77777777" w:rsidR="00520985" w:rsidRDefault="00520985" w:rsidP="00520985">
      <w:pPr>
        <w:pStyle w:val="Lijstalinea"/>
        <w:numPr>
          <w:ilvl w:val="0"/>
          <w:numId w:val="12"/>
        </w:numPr>
        <w:spacing w:after="40"/>
      </w:pPr>
      <w:r>
        <w:lastRenderedPageBreak/>
        <w:t>Waasmunster promoot vrede, we veroordelen de etnische zuivering in Gaza en i</w:t>
      </w:r>
      <w:r w:rsidRPr="002E3464">
        <w:t xml:space="preserve">n het aankoopbeleid wil Groen dat </w:t>
      </w:r>
      <w:r>
        <w:t>Waasmunster</w:t>
      </w:r>
      <w:r w:rsidRPr="002E3464">
        <w:t xml:space="preserve"> geen producten aankoopt van bedrijven die verdienen aan de illegale bezetting en blokkades van de Palestijnse gebieden.</w:t>
      </w:r>
    </w:p>
    <w:p w14:paraId="53A377EC" w14:textId="2050D229" w:rsidR="00520985" w:rsidRDefault="00520985" w:rsidP="00520985">
      <w:pPr>
        <w:pStyle w:val="Lijstalinea"/>
        <w:numPr>
          <w:ilvl w:val="0"/>
          <w:numId w:val="12"/>
        </w:numPr>
        <w:spacing w:after="40"/>
      </w:pPr>
      <w:r>
        <w:t>De duurzame ontwikkelingsdoelstellingen (</w:t>
      </w:r>
      <w:proofErr w:type="spellStart"/>
      <w:r>
        <w:t>SDG’s</w:t>
      </w:r>
      <w:proofErr w:type="spellEnd"/>
      <w:r>
        <w:t>) van de Verenigde Naties wordt gebruikt als leidraad voor het beleid in de komende legislatuur.</w:t>
      </w:r>
    </w:p>
    <w:p w14:paraId="76EF77C2" w14:textId="77777777" w:rsidR="00520985" w:rsidRDefault="00520985" w:rsidP="00520985">
      <w:pPr>
        <w:spacing w:after="40"/>
      </w:pPr>
    </w:p>
    <w:p w14:paraId="56EA3FF0" w14:textId="737DEC8B" w:rsidR="00392261" w:rsidRDefault="008921FE" w:rsidP="00392261">
      <w:r>
        <w:t xml:space="preserve">Een veilige openbare ruimte staat of valt met een veilige en duurzame mobiliteit. Ook voor het klimaat is het van belang volop in te zetten op de </w:t>
      </w:r>
      <w:proofErr w:type="spellStart"/>
      <w:r>
        <w:t>modal</w:t>
      </w:r>
      <w:proofErr w:type="spellEnd"/>
      <w:r>
        <w:t xml:space="preserve"> shift. Een mobiliteitsplan voor het centrum is in opmaak maar er kunnen meerdere initiatieven genomen worden om hiervan werk te maken, onder meer:</w:t>
      </w:r>
    </w:p>
    <w:p w14:paraId="546E7430" w14:textId="77777777" w:rsidR="008921FE" w:rsidRDefault="008921FE" w:rsidP="008921FE">
      <w:pPr>
        <w:pStyle w:val="Lijstalinea"/>
        <w:numPr>
          <w:ilvl w:val="0"/>
          <w:numId w:val="16"/>
        </w:numPr>
        <w:spacing w:after="40"/>
      </w:pPr>
      <w:r>
        <w:t xml:space="preserve">Het mobiliteitsplan stelt een knip voor in de Gentstraat in de buurt van de post. Deze knip moet worden uitgevoerd en kan groen en gezellig worden ingericht en deel uitmaken van een opgewaardeerde toegang tot Park </w:t>
      </w:r>
      <w:proofErr w:type="spellStart"/>
      <w:r>
        <w:t>Blauwendael</w:t>
      </w:r>
      <w:proofErr w:type="spellEnd"/>
      <w:r>
        <w:t>.</w:t>
      </w:r>
    </w:p>
    <w:p w14:paraId="2BF0DA55" w14:textId="77777777" w:rsidR="008921FE" w:rsidRDefault="008921FE" w:rsidP="008921FE">
      <w:pPr>
        <w:pStyle w:val="Lijstalinea"/>
        <w:numPr>
          <w:ilvl w:val="0"/>
          <w:numId w:val="16"/>
        </w:numPr>
        <w:spacing w:after="40"/>
      </w:pPr>
      <w:r>
        <w:t>De schoolomgevingen worden tijdens de start- en einduren van de school afgesloten van gemotoriseerd verkeer door middel van slagbomen. Zo worden chaotische en onveilige verkeers- en parkeersituaties vermeden. Er zijn voldoende parkeermogelijkheden op wandelafstand van de scholen. Dit wordt onder andere in Zele of Sint-Niklaas al succesvol toegepast.</w:t>
      </w:r>
    </w:p>
    <w:p w14:paraId="31CDD9C3" w14:textId="240FBEF1" w:rsidR="008921FE" w:rsidRDefault="008921FE" w:rsidP="008921FE">
      <w:pPr>
        <w:pStyle w:val="Lijstalinea"/>
        <w:numPr>
          <w:ilvl w:val="0"/>
          <w:numId w:val="16"/>
        </w:numPr>
      </w:pPr>
      <w:r>
        <w:t>De N446 heeft veel kruisingen en kent ook heel veel fietsverkeer, ze is ook de toegangsweg tot de fietssnelweg F4. Voor de verkeersveiligheid is het opportuun om de gehele N446 op Waasmunsters grondgebied om te vormen naar zone 50.</w:t>
      </w:r>
    </w:p>
    <w:p w14:paraId="6DAC23DF" w14:textId="1779FC77" w:rsidR="008921FE" w:rsidRDefault="008921FE" w:rsidP="008921FE">
      <w:pPr>
        <w:pStyle w:val="Lijstalinea"/>
        <w:numPr>
          <w:ilvl w:val="0"/>
          <w:numId w:val="16"/>
        </w:numPr>
        <w:spacing w:after="40"/>
      </w:pPr>
      <w:r>
        <w:t xml:space="preserve">Ook in de andere woonkernen wordt zone 30 de norm en waar de doorgangen minder breed zijn worden fietsstraten afgebakend (langs de Dries in </w:t>
      </w:r>
      <w:proofErr w:type="spellStart"/>
      <w:r>
        <w:t>Sombeke</w:t>
      </w:r>
      <w:proofErr w:type="spellEnd"/>
      <w:r>
        <w:t xml:space="preserve">). De woonwijken worden als woonerf </w:t>
      </w:r>
      <w:r w:rsidR="0070335D">
        <w:t>in</w:t>
      </w:r>
      <w:r>
        <w:t>gericht, gericht op spelende kinderen.</w:t>
      </w:r>
    </w:p>
    <w:p w14:paraId="45A1065E" w14:textId="6904F72E" w:rsidR="008921FE" w:rsidRDefault="008921FE" w:rsidP="008921FE">
      <w:pPr>
        <w:pStyle w:val="Lijstalinea"/>
        <w:numPr>
          <w:ilvl w:val="0"/>
          <w:numId w:val="16"/>
        </w:numPr>
      </w:pPr>
      <w:r>
        <w:t>De komende legislatuur willen we de nog niet opengestelde trage wegen verder ontwikkelen met een focus op de paden ten noorden van de E17. Daarnaast blijven we ook focussen op de toegankelijkheid en veiligheid van de paden.</w:t>
      </w:r>
    </w:p>
    <w:p w14:paraId="26E900F7" w14:textId="01F6F643" w:rsidR="008921FE" w:rsidRDefault="008921FE" w:rsidP="008921FE">
      <w:pPr>
        <w:rPr>
          <w:lang w:val="nl-NL"/>
        </w:rPr>
      </w:pPr>
      <w:r>
        <w:t xml:space="preserve">Last but </w:t>
      </w:r>
      <w:proofErr w:type="spellStart"/>
      <w:r>
        <w:t>not</w:t>
      </w:r>
      <w:proofErr w:type="spellEnd"/>
      <w:r>
        <w:t xml:space="preserve"> </w:t>
      </w:r>
      <w:proofErr w:type="spellStart"/>
      <w:r>
        <w:t>least</w:t>
      </w:r>
      <w:proofErr w:type="spellEnd"/>
      <w:r>
        <w:t xml:space="preserve">, </w:t>
      </w:r>
      <w:r w:rsidR="0070335D">
        <w:rPr>
          <w:lang w:val="nl-NL"/>
        </w:rPr>
        <w:t>h</w:t>
      </w:r>
      <w:r w:rsidRPr="009076DE">
        <w:rPr>
          <w:lang w:val="nl-NL"/>
        </w:rPr>
        <w:t xml:space="preserve">et vertrouwen van burgers in de politiek is </w:t>
      </w:r>
      <w:r>
        <w:rPr>
          <w:lang w:val="nl-NL"/>
        </w:rPr>
        <w:t>sterk verzwakt</w:t>
      </w:r>
      <w:r w:rsidRPr="009076DE">
        <w:rPr>
          <w:lang w:val="nl-NL"/>
        </w:rPr>
        <w:t>, velen voelen zich niet gehoord. Ook de banden tussen mensen en gemeenschappen vervagen steeds meer.</w:t>
      </w:r>
      <w:r>
        <w:rPr>
          <w:lang w:val="nl-NL"/>
        </w:rPr>
        <w:t xml:space="preserve">  We willen </w:t>
      </w:r>
      <w:r w:rsidRPr="009076DE">
        <w:rPr>
          <w:lang w:val="nl-NL"/>
        </w:rPr>
        <w:t>dit herstellen door burgers meer inspraak te geven via sterke wijkwerking, actieve participatie en co-creatie.</w:t>
      </w:r>
      <w:r>
        <w:rPr>
          <w:lang w:val="nl-NL"/>
        </w:rPr>
        <w:t xml:space="preserve"> </w:t>
      </w:r>
      <w:r w:rsidRPr="009076DE">
        <w:rPr>
          <w:lang w:val="nl-NL"/>
        </w:rPr>
        <w:t>Daarnaast pleiten we voor ruimere openbaarheid van bestuur. Dit bevordert niet alleen een beter bestuur, maar versterkt ook de band tussen inwoners en het bestuur, en onderling tussen de inwoners zelf.</w:t>
      </w:r>
      <w:r>
        <w:rPr>
          <w:lang w:val="nl-NL"/>
        </w:rPr>
        <w:t xml:space="preserve"> Een aantal ideeën om dit te bereiken:</w:t>
      </w:r>
    </w:p>
    <w:p w14:paraId="2BD96FDF" w14:textId="77777777" w:rsidR="008921FE" w:rsidRDefault="008921FE" w:rsidP="008921FE">
      <w:pPr>
        <w:pStyle w:val="Lijstalinea"/>
        <w:numPr>
          <w:ilvl w:val="0"/>
          <w:numId w:val="19"/>
        </w:numPr>
        <w:spacing w:after="40"/>
        <w:rPr>
          <w:lang w:val="nl-NL"/>
        </w:rPr>
      </w:pPr>
      <w:r>
        <w:rPr>
          <w:lang w:val="nl-NL"/>
        </w:rPr>
        <w:t>We ontwikkelen een digitaal participatieplatform waar inwoners ideeën of initiatieven kunnen plaatsen om hun omgeving te verbeteren, populaire ideeën worden behandeld door het bestuur. Op het platform kunnen ook vrijwilligers zich melden voor initiatieven van anderen.</w:t>
      </w:r>
    </w:p>
    <w:p w14:paraId="5869B51C" w14:textId="051F42F9" w:rsidR="008921FE" w:rsidRDefault="008921FE" w:rsidP="008921FE">
      <w:pPr>
        <w:pStyle w:val="Lijstalinea"/>
        <w:numPr>
          <w:ilvl w:val="0"/>
          <w:numId w:val="19"/>
        </w:numPr>
        <w:spacing w:line="276" w:lineRule="auto"/>
      </w:pPr>
      <w:r>
        <w:t>De oppositie moet meer kansen krijgen om in debat te treden. Zo moeten ze tijdig worden geïnformeerd en gedocumenteerd over voorstellen en collegebesluiten. Leden van de oppositie vertegenwoordigen een groot deel van de kiezers.</w:t>
      </w:r>
    </w:p>
    <w:p w14:paraId="58E57477" w14:textId="4FF3D270" w:rsidR="007754B3" w:rsidRDefault="007754B3" w:rsidP="007754B3">
      <w:pPr>
        <w:pStyle w:val="Lijstalinea"/>
        <w:numPr>
          <w:ilvl w:val="0"/>
          <w:numId w:val="19"/>
        </w:numPr>
        <w:spacing w:line="276" w:lineRule="auto"/>
      </w:pPr>
      <w:r>
        <w:t>Via jaarlijkse ‘wijkraden’ nodigen we de burgers uit om de noden en wensen van de eigen buurt én het gemeentelijk beleid aan te brengen. De gemeente zelf informeert dan ook over mogelijke plannen die ze zelf hebben.</w:t>
      </w:r>
    </w:p>
    <w:p w14:paraId="518A2122" w14:textId="77B38490" w:rsidR="008921FE" w:rsidRDefault="007754B3" w:rsidP="007754B3">
      <w:pPr>
        <w:rPr>
          <w:lang w:val="nl-NL"/>
        </w:rPr>
      </w:pPr>
      <w:r>
        <w:rPr>
          <w:lang w:val="nl-NL"/>
        </w:rPr>
        <w:t xml:space="preserve">Dit is slechts een fractie van de ideeën die wij hebben om van Waasmunster een betere plek te maken om te wonen, om Waasmunster klaar te maken voor een duurzame toekomst. We hopen </w:t>
      </w:r>
      <w:r>
        <w:rPr>
          <w:lang w:val="nl-NL"/>
        </w:rPr>
        <w:lastRenderedPageBreak/>
        <w:t>dat jullie onze ideeën grondig bekijken en dat jullie hiermee aan de slag gaan. Wij willen oprecht Waasmunster beter maken en hebben ook de voorbije maanden laten zien dat wij constructief willen meewerken hieraan. Ook deze brief is bedoeld als oprecht advies en wij willen gerust mee nadenken om deze ideeën verder uit te werken.</w:t>
      </w:r>
    </w:p>
    <w:p w14:paraId="1762B50C" w14:textId="29415F5A" w:rsidR="007754B3" w:rsidRDefault="007754B3" w:rsidP="007754B3">
      <w:pPr>
        <w:rPr>
          <w:lang w:val="nl-NL"/>
        </w:rPr>
      </w:pPr>
      <w:r>
        <w:rPr>
          <w:lang w:val="nl-NL"/>
        </w:rPr>
        <w:t>Wij hopen alleszins dat we in het meerjarenplan veel onderbouwde acties gaan terugvinden die zullen zorgen voor een warm, sociaal, duurzaam en natuurlijk Waasmunster.</w:t>
      </w:r>
    </w:p>
    <w:p w14:paraId="287BDA0C" w14:textId="77777777" w:rsidR="007754B3" w:rsidRDefault="007754B3" w:rsidP="007754B3">
      <w:pPr>
        <w:rPr>
          <w:lang w:val="nl-NL"/>
        </w:rPr>
      </w:pPr>
    </w:p>
    <w:p w14:paraId="5ED10E6A" w14:textId="37A74E83" w:rsidR="007754B3" w:rsidRPr="007754B3" w:rsidRDefault="007754B3" w:rsidP="007754B3">
      <w:pPr>
        <w:rPr>
          <w:lang w:val="nl-NL"/>
        </w:rPr>
      </w:pPr>
      <w:r>
        <w:rPr>
          <w:lang w:val="nl-NL"/>
        </w:rPr>
        <w:t>Met vriendelijke groeten</w:t>
      </w:r>
    </w:p>
    <w:p w14:paraId="442388CA" w14:textId="53D6C06C" w:rsidR="00392261" w:rsidRDefault="00392261" w:rsidP="00392261">
      <w:pPr>
        <w:rPr>
          <w:lang w:val="nl-NL"/>
        </w:rPr>
      </w:pPr>
    </w:p>
    <w:p w14:paraId="795DC3AA" w14:textId="62E0106D" w:rsidR="007754B3" w:rsidRPr="008921FE" w:rsidRDefault="007754B3" w:rsidP="00392261">
      <w:pPr>
        <w:rPr>
          <w:lang w:val="nl-NL"/>
        </w:rPr>
      </w:pPr>
      <w:r>
        <w:rPr>
          <w:lang w:val="nl-NL"/>
        </w:rPr>
        <w:t>Groen Waasmunster</w:t>
      </w:r>
    </w:p>
    <w:sectPr w:rsidR="007754B3" w:rsidRPr="008921F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8554AB" w14:textId="77777777" w:rsidR="00D25E9A" w:rsidRDefault="00D25E9A" w:rsidP="00B41E5F">
      <w:pPr>
        <w:spacing w:after="0" w:line="240" w:lineRule="auto"/>
      </w:pPr>
      <w:r>
        <w:separator/>
      </w:r>
    </w:p>
  </w:endnote>
  <w:endnote w:type="continuationSeparator" w:id="0">
    <w:p w14:paraId="3919EBF5" w14:textId="77777777" w:rsidR="00D25E9A" w:rsidRDefault="00D25E9A" w:rsidP="00B41E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BD4FE3" w14:textId="77777777" w:rsidR="00D25E9A" w:rsidRDefault="00D25E9A" w:rsidP="00B41E5F">
      <w:pPr>
        <w:spacing w:after="0" w:line="240" w:lineRule="auto"/>
      </w:pPr>
      <w:r>
        <w:separator/>
      </w:r>
    </w:p>
  </w:footnote>
  <w:footnote w:type="continuationSeparator" w:id="0">
    <w:p w14:paraId="0EBF206A" w14:textId="77777777" w:rsidR="00D25E9A" w:rsidRDefault="00D25E9A" w:rsidP="00B41E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B21575"/>
    <w:multiLevelType w:val="hybridMultilevel"/>
    <w:tmpl w:val="B13E0D2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20772E6D"/>
    <w:multiLevelType w:val="hybridMultilevel"/>
    <w:tmpl w:val="954E499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276C1D16"/>
    <w:multiLevelType w:val="hybridMultilevel"/>
    <w:tmpl w:val="174C212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28A32F1C"/>
    <w:multiLevelType w:val="hybridMultilevel"/>
    <w:tmpl w:val="EABA90B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2F15710F"/>
    <w:multiLevelType w:val="hybridMultilevel"/>
    <w:tmpl w:val="13C0EAF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30BA06F6"/>
    <w:multiLevelType w:val="hybridMultilevel"/>
    <w:tmpl w:val="4E1887F4"/>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31FA0A8C"/>
    <w:multiLevelType w:val="hybridMultilevel"/>
    <w:tmpl w:val="A8F2DFE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324365B9"/>
    <w:multiLevelType w:val="hybridMultilevel"/>
    <w:tmpl w:val="5308E3B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35AB2DCC"/>
    <w:multiLevelType w:val="hybridMultilevel"/>
    <w:tmpl w:val="205A6F42"/>
    <w:lvl w:ilvl="0" w:tplc="10E0D418">
      <w:numFmt w:val="bullet"/>
      <w:lvlText w:val="-"/>
      <w:lvlJc w:val="left"/>
      <w:pPr>
        <w:ind w:left="720" w:hanging="360"/>
      </w:pPr>
      <w:rPr>
        <w:rFonts w:ascii="Aptos" w:eastAsiaTheme="minorHAnsi" w:hAnsi="Apto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3A726F4F"/>
    <w:multiLevelType w:val="hybridMultilevel"/>
    <w:tmpl w:val="CF52387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3E102F04"/>
    <w:multiLevelType w:val="hybridMultilevel"/>
    <w:tmpl w:val="D9A8C26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46561DC2"/>
    <w:multiLevelType w:val="hybridMultilevel"/>
    <w:tmpl w:val="8E84FA3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51CD7EA7"/>
    <w:multiLevelType w:val="hybridMultilevel"/>
    <w:tmpl w:val="4550748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5BF75671"/>
    <w:multiLevelType w:val="hybridMultilevel"/>
    <w:tmpl w:val="DCB220E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5CD21C3B"/>
    <w:multiLevelType w:val="hybridMultilevel"/>
    <w:tmpl w:val="943E796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5EDD0D9D"/>
    <w:multiLevelType w:val="hybridMultilevel"/>
    <w:tmpl w:val="DF84494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72C00EF3"/>
    <w:multiLevelType w:val="hybridMultilevel"/>
    <w:tmpl w:val="72B2B9E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75214004"/>
    <w:multiLevelType w:val="hybridMultilevel"/>
    <w:tmpl w:val="0FC2FD5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79FB5E28"/>
    <w:multiLevelType w:val="hybridMultilevel"/>
    <w:tmpl w:val="F7CAAC2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15:restartNumberingAfterBreak="0">
    <w:nsid w:val="7A5D0415"/>
    <w:multiLevelType w:val="hybridMultilevel"/>
    <w:tmpl w:val="8E84C8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0" w15:restartNumberingAfterBreak="0">
    <w:nsid w:val="7B651848"/>
    <w:multiLevelType w:val="hybridMultilevel"/>
    <w:tmpl w:val="6EC28AA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472865581">
    <w:abstractNumId w:val="8"/>
  </w:num>
  <w:num w:numId="2" w16cid:durableId="689572374">
    <w:abstractNumId w:val="1"/>
  </w:num>
  <w:num w:numId="3" w16cid:durableId="1777943278">
    <w:abstractNumId w:val="13"/>
  </w:num>
  <w:num w:numId="4" w16cid:durableId="1712145048">
    <w:abstractNumId w:val="17"/>
  </w:num>
  <w:num w:numId="5" w16cid:durableId="2021201658">
    <w:abstractNumId w:val="7"/>
  </w:num>
  <w:num w:numId="6" w16cid:durableId="541405398">
    <w:abstractNumId w:val="5"/>
  </w:num>
  <w:num w:numId="7" w16cid:durableId="1839274403">
    <w:abstractNumId w:val="9"/>
  </w:num>
  <w:num w:numId="8" w16cid:durableId="472527202">
    <w:abstractNumId w:val="4"/>
  </w:num>
  <w:num w:numId="9" w16cid:durableId="1546479762">
    <w:abstractNumId w:val="16"/>
  </w:num>
  <w:num w:numId="10" w16cid:durableId="1669750448">
    <w:abstractNumId w:val="10"/>
  </w:num>
  <w:num w:numId="11" w16cid:durableId="12920">
    <w:abstractNumId w:val="14"/>
  </w:num>
  <w:num w:numId="12" w16cid:durableId="1439641680">
    <w:abstractNumId w:val="2"/>
  </w:num>
  <w:num w:numId="13" w16cid:durableId="608008129">
    <w:abstractNumId w:val="19"/>
  </w:num>
  <w:num w:numId="14" w16cid:durableId="479427653">
    <w:abstractNumId w:val="11"/>
  </w:num>
  <w:num w:numId="15" w16cid:durableId="946153393">
    <w:abstractNumId w:val="15"/>
  </w:num>
  <w:num w:numId="16" w16cid:durableId="519010258">
    <w:abstractNumId w:val="0"/>
  </w:num>
  <w:num w:numId="17" w16cid:durableId="1539077113">
    <w:abstractNumId w:val="20"/>
  </w:num>
  <w:num w:numId="18" w16cid:durableId="1462189398">
    <w:abstractNumId w:val="12"/>
  </w:num>
  <w:num w:numId="19" w16cid:durableId="1434204854">
    <w:abstractNumId w:val="3"/>
  </w:num>
  <w:num w:numId="20" w16cid:durableId="111441390">
    <w:abstractNumId w:val="18"/>
  </w:num>
  <w:num w:numId="21" w16cid:durableId="760418749">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Hans Masuy">
    <w15:presenceInfo w15:providerId="AD" w15:userId="S::hans.masuy@vzwdurme.be::c37e31c2-2384-470a-8d61-9f7aced6b1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C10"/>
    <w:rsid w:val="000333B9"/>
    <w:rsid w:val="001E6E0F"/>
    <w:rsid w:val="00217326"/>
    <w:rsid w:val="002F2FF9"/>
    <w:rsid w:val="003903A9"/>
    <w:rsid w:val="00392261"/>
    <w:rsid w:val="003C6CFC"/>
    <w:rsid w:val="00420F18"/>
    <w:rsid w:val="00520985"/>
    <w:rsid w:val="00521DBC"/>
    <w:rsid w:val="0053333D"/>
    <w:rsid w:val="005C775F"/>
    <w:rsid w:val="005D48EB"/>
    <w:rsid w:val="0067383A"/>
    <w:rsid w:val="006A7A5B"/>
    <w:rsid w:val="006E2EC3"/>
    <w:rsid w:val="0070335D"/>
    <w:rsid w:val="007754B3"/>
    <w:rsid w:val="008921FE"/>
    <w:rsid w:val="008F0A2B"/>
    <w:rsid w:val="008F1C10"/>
    <w:rsid w:val="00A07ADA"/>
    <w:rsid w:val="00AD2D10"/>
    <w:rsid w:val="00B41E5F"/>
    <w:rsid w:val="00B568C1"/>
    <w:rsid w:val="00B92EC0"/>
    <w:rsid w:val="00BE1DE3"/>
    <w:rsid w:val="00CF1DA5"/>
    <w:rsid w:val="00D23F6C"/>
    <w:rsid w:val="00D25E9A"/>
    <w:rsid w:val="00D85A55"/>
    <w:rsid w:val="00E66554"/>
    <w:rsid w:val="00EE5B84"/>
    <w:rsid w:val="00F704B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94C46"/>
  <w15:chartTrackingRefBased/>
  <w15:docId w15:val="{36A4CF4B-9A1F-4278-ADC9-CEE211ABA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F1C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8F1C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8F1C10"/>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8F1C10"/>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8F1C10"/>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8F1C10"/>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8F1C10"/>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8F1C10"/>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8F1C10"/>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F1C10"/>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8F1C10"/>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8F1C10"/>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8F1C10"/>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8F1C10"/>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8F1C10"/>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8F1C10"/>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8F1C10"/>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8F1C10"/>
    <w:rPr>
      <w:rFonts w:eastAsiaTheme="majorEastAsia" w:cstheme="majorBidi"/>
      <w:color w:val="272727" w:themeColor="text1" w:themeTint="D8"/>
    </w:rPr>
  </w:style>
  <w:style w:type="paragraph" w:styleId="Titel">
    <w:name w:val="Title"/>
    <w:basedOn w:val="Standaard"/>
    <w:next w:val="Standaard"/>
    <w:link w:val="TitelChar"/>
    <w:uiPriority w:val="10"/>
    <w:qFormat/>
    <w:rsid w:val="008F1C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F1C10"/>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F1C10"/>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8F1C10"/>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8F1C10"/>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8F1C10"/>
    <w:rPr>
      <w:i/>
      <w:iCs/>
      <w:color w:val="404040" w:themeColor="text1" w:themeTint="BF"/>
    </w:rPr>
  </w:style>
  <w:style w:type="paragraph" w:styleId="Lijstalinea">
    <w:name w:val="List Paragraph"/>
    <w:basedOn w:val="Standaard"/>
    <w:uiPriority w:val="34"/>
    <w:qFormat/>
    <w:rsid w:val="008F1C10"/>
    <w:pPr>
      <w:ind w:left="720"/>
      <w:contextualSpacing/>
    </w:pPr>
  </w:style>
  <w:style w:type="character" w:styleId="Intensievebenadrukking">
    <w:name w:val="Intense Emphasis"/>
    <w:basedOn w:val="Standaardalinea-lettertype"/>
    <w:uiPriority w:val="21"/>
    <w:qFormat/>
    <w:rsid w:val="008F1C10"/>
    <w:rPr>
      <w:i/>
      <w:iCs/>
      <w:color w:val="0F4761" w:themeColor="accent1" w:themeShade="BF"/>
    </w:rPr>
  </w:style>
  <w:style w:type="paragraph" w:styleId="Duidelijkcitaat">
    <w:name w:val="Intense Quote"/>
    <w:basedOn w:val="Standaard"/>
    <w:next w:val="Standaard"/>
    <w:link w:val="DuidelijkcitaatChar"/>
    <w:uiPriority w:val="30"/>
    <w:qFormat/>
    <w:rsid w:val="008F1C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8F1C10"/>
    <w:rPr>
      <w:i/>
      <w:iCs/>
      <w:color w:val="0F4761" w:themeColor="accent1" w:themeShade="BF"/>
    </w:rPr>
  </w:style>
  <w:style w:type="character" w:styleId="Intensieveverwijzing">
    <w:name w:val="Intense Reference"/>
    <w:basedOn w:val="Standaardalinea-lettertype"/>
    <w:uiPriority w:val="32"/>
    <w:qFormat/>
    <w:rsid w:val="008F1C10"/>
    <w:rPr>
      <w:b/>
      <w:bCs/>
      <w:smallCaps/>
      <w:color w:val="0F4761" w:themeColor="accent1" w:themeShade="BF"/>
      <w:spacing w:val="5"/>
    </w:rPr>
  </w:style>
  <w:style w:type="paragraph" w:styleId="Voetnoottekst">
    <w:name w:val="footnote text"/>
    <w:basedOn w:val="Standaard"/>
    <w:link w:val="VoetnoottekstChar"/>
    <w:uiPriority w:val="99"/>
    <w:semiHidden/>
    <w:unhideWhenUsed/>
    <w:rsid w:val="00B41E5F"/>
    <w:pPr>
      <w:spacing w:after="0" w:line="240" w:lineRule="auto"/>
    </w:pPr>
    <w:rPr>
      <w:rFonts w:ascii="Verdana" w:hAnsi="Verdana"/>
      <w:sz w:val="20"/>
      <w:szCs w:val="20"/>
    </w:rPr>
  </w:style>
  <w:style w:type="character" w:customStyle="1" w:styleId="VoetnoottekstChar">
    <w:name w:val="Voetnoottekst Char"/>
    <w:basedOn w:val="Standaardalinea-lettertype"/>
    <w:link w:val="Voetnoottekst"/>
    <w:uiPriority w:val="99"/>
    <w:semiHidden/>
    <w:rsid w:val="00B41E5F"/>
    <w:rPr>
      <w:rFonts w:ascii="Verdana" w:hAnsi="Verdana"/>
      <w:sz w:val="20"/>
      <w:szCs w:val="20"/>
    </w:rPr>
  </w:style>
  <w:style w:type="character" w:styleId="Voetnootmarkering">
    <w:name w:val="footnote reference"/>
    <w:basedOn w:val="Standaardalinea-lettertype"/>
    <w:uiPriority w:val="99"/>
    <w:semiHidden/>
    <w:unhideWhenUsed/>
    <w:rsid w:val="00B41E5F"/>
    <w:rPr>
      <w:vertAlign w:val="superscript"/>
    </w:rPr>
  </w:style>
  <w:style w:type="character" w:styleId="Hyperlink">
    <w:name w:val="Hyperlink"/>
    <w:basedOn w:val="Standaardalinea-lettertype"/>
    <w:uiPriority w:val="99"/>
    <w:unhideWhenUsed/>
    <w:rsid w:val="00520985"/>
    <w:rPr>
      <w:color w:val="467886" w:themeColor="hyperlink"/>
      <w:u w:val="single"/>
    </w:rPr>
  </w:style>
  <w:style w:type="paragraph" w:styleId="Revisie">
    <w:name w:val="Revision"/>
    <w:hidden/>
    <w:uiPriority w:val="99"/>
    <w:semiHidden/>
    <w:rsid w:val="0067383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9458039">
      <w:bodyDiv w:val="1"/>
      <w:marLeft w:val="0"/>
      <w:marRight w:val="0"/>
      <w:marTop w:val="0"/>
      <w:marBottom w:val="0"/>
      <w:divBdr>
        <w:top w:val="none" w:sz="0" w:space="0" w:color="auto"/>
        <w:left w:val="none" w:sz="0" w:space="0" w:color="auto"/>
        <w:bottom w:val="none" w:sz="0" w:space="0" w:color="auto"/>
        <w:right w:val="none" w:sz="0" w:space="0" w:color="auto"/>
      </w:divBdr>
    </w:div>
    <w:div w:id="1374576865">
      <w:bodyDiv w:val="1"/>
      <w:marLeft w:val="0"/>
      <w:marRight w:val="0"/>
      <w:marTop w:val="0"/>
      <w:marBottom w:val="0"/>
      <w:divBdr>
        <w:top w:val="none" w:sz="0" w:space="0" w:color="auto"/>
        <w:left w:val="none" w:sz="0" w:space="0" w:color="auto"/>
        <w:bottom w:val="none" w:sz="0" w:space="0" w:color="auto"/>
        <w:right w:val="none" w:sz="0" w:space="0" w:color="auto"/>
      </w:divBdr>
    </w:div>
    <w:div w:id="1483934162">
      <w:bodyDiv w:val="1"/>
      <w:marLeft w:val="0"/>
      <w:marRight w:val="0"/>
      <w:marTop w:val="0"/>
      <w:marBottom w:val="0"/>
      <w:divBdr>
        <w:top w:val="none" w:sz="0" w:space="0" w:color="auto"/>
        <w:left w:val="none" w:sz="0" w:space="0" w:color="auto"/>
        <w:bottom w:val="none" w:sz="0" w:space="0" w:color="auto"/>
        <w:right w:val="none" w:sz="0" w:space="0" w:color="auto"/>
      </w:divBdr>
    </w:div>
    <w:div w:id="2012759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2088</Words>
  <Characters>11485</Characters>
  <Application>Microsoft Office Word</Application>
  <DocSecurity>0</DocSecurity>
  <Lines>95</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Margot Keymeulen</dc:creator>
  <cp:keywords/>
  <dc:description/>
  <cp:lastModifiedBy>Hans Masuy</cp:lastModifiedBy>
  <cp:revision>2</cp:revision>
  <dcterms:created xsi:type="dcterms:W3CDTF">2025-06-01T09:58:00Z</dcterms:created>
  <dcterms:modified xsi:type="dcterms:W3CDTF">2025-06-01T09:58:00Z</dcterms:modified>
</cp:coreProperties>
</file>